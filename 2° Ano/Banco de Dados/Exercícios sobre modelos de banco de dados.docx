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Arial" w:hAnsi="Arial" w:eastAsia="Times New Roman" w:cs="Courier New"/>
          <w:b w:val="false"/>
          <w:b w:val="false"/>
          <w:bCs w:val="false"/>
          <w:color w:val="000000"/>
          <w:lang w:eastAsia="pt-BR"/>
        </w:rPr>
      </w:pPr>
      <w:r>
        <w:rPr>
          <w:rFonts w:eastAsia="Times New Roman" w:cs="Courier New"/>
          <w:b w:val="false"/>
          <w:bCs w:val="false"/>
          <w:color w:val="000000"/>
          <w:lang w:eastAsia="pt-BR"/>
        </w:rPr>
        <w:t>Aluno: Nickolas Maia de Araujo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bCs/>
          <w:color w:val="000000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00" w:themeColor="text1" w:themeShade="ff" w:themeTint="ff"/>
          <w:lang w:eastAsia="pt-BR"/>
        </w:rPr>
        <w:t>Data 20/03/2023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000000"/>
          <w:lang w:eastAsia="pt-BR"/>
        </w:rPr>
      </w:pPr>
      <w:r>
        <w:rPr>
          <w:rFonts w:eastAsia="Times New Roman" w:cs="Courier New" w:ascii="Courier New" w:hAnsi="Courier New"/>
          <w:b/>
          <w:color w:val="000000"/>
          <w:lang w:eastAsia="pt-BR"/>
        </w:rPr>
        <w:t>Turma 2DS AMS Tarde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000000"/>
          <w:lang w:eastAsia="pt-BR"/>
        </w:rPr>
      </w:pPr>
      <w:r>
        <w:rPr>
          <w:rFonts w:eastAsia="Times New Roman" w:cs="Courier New" w:ascii="Courier New" w:hAnsi="Courier New"/>
          <w:b/>
          <w:color w:val="000000"/>
          <w:lang w:eastAsia="pt-B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lang w:eastAsia="pt-BR"/>
        </w:rPr>
      </w:pPr>
      <w:r>
        <w:rPr>
          <w:rFonts w:eastAsia="Times New Roman" w:cs="Courier New" w:ascii="Courier New" w:hAnsi="Courier New"/>
          <w:b/>
          <w:color w:val="000000"/>
          <w:lang w:eastAsia="pt-BR"/>
        </w:rPr>
        <w:t>Exercícios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b/>
          <w:b/>
          <w:color w:val="000000"/>
          <w:lang w:eastAsia="pt-BR"/>
        </w:rPr>
      </w:pPr>
      <w:r>
        <w:rPr>
          <w:rFonts w:eastAsia="Times New Roman" w:cs="Courier New" w:ascii="Courier New" w:hAnsi="Courier New"/>
          <w:b/>
          <w:color w:val="000000"/>
          <w:lang w:eastAsia="pt-BR"/>
        </w:rPr>
        <w:t>Responda as questões abaixo: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  <w:t>1) O que é um SGBD? Cite 3 exemplos.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color w:val="auto"/>
        </w:rPr>
      </w:pPr>
      <w:r>
        <w:rPr>
          <w:color w:val="auto"/>
        </w:rPr>
        <w:t>R: SGBD é uma sigla para Sistema de Gerenciamento de Banco de Dados, que como seu próprio nome indica, é responsável por armazenar, modificar e extrair dados de um Banco de Dados de forma eficiente. Os SGBDs mais conhecidos e utilizados no mercado são: Oracle, MySql e SQLServer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  <w:t>2) Quais as principais vantagens da utilização de um Sistema de Banco de Dados em relação aos sistemas tradicionais de gerenciamento de arquivos?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  <w:t>R: Eles ajudam em diversos problemas como impedir a duplicidade de dados além de garantir que os dados estarão sempre atualizados por não existir a necessidade de trocar em valores em vários lugares e centralizar informações em um local para facilitar sua visualização e edição.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  <w:t>3) Indique alguns problemas que dificultariam o uso de banco de dados.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  <w:t>R: É necessário pessoas com um conhecimento em Banco de Dados então a contratação, ou treinamento, dessas pessoas se torna um empecilho além de, dependendo da quantidade de dados, se torna importante um Hardware que suporte uma vasta quantidade de dados.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  <w:t>4) Explique o que são Visões em SGBD?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  <w:t>R: É uma forma de representar os dados armazenados nas tarelas do Banco de Dados depois de uma consulta realizada, normalmente usando o comando SELECT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  <w:t>5) O sistema de banco de dados deve prover uma visão abstrata de dados para os usuários, isolando, desta forma, detalhes mais internos do BD. A abstração se dá em três níveis. Explique estes níveis de abstração.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  <w:t>R: Os níveis de abstração de um Banco de Dados são: Conceitual, Lógico e por fim Físico. O modelo Conceitual não possui detalhes de Implementação e é independente do SGBD que será utilizado depois, é basicamente de onde começa o Banco de Dados. Esse modelo é a descrição da estrutura do Banco de Dados que futuramente pode ser processada pelo SGBD. O modelo lógico é dependente da classe de modelos de dados de um SGBD, mas não de um SGBD específico. Por fim, o modelo Físico ou modelo de Implementação descreve como será feita o armazenamento no banco por meio de uma linguagem e já decide qual será o SGBD utilizado.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  <w:ins w:id="1" w:author="Autor desconhecido" w:date="2023-03-19T11:34:44Z"/>
        </w:rPr>
      </w:pPr>
      <w:ins w:id="0" w:author="Autor desconhecido" w:date="2023-03-19T11:34:44Z">
        <w:r>
          <w:rPr>
            <w:rFonts w:eastAsia="Times New Roman" w:cs="Courier New" w:ascii="Courier New" w:hAnsi="Courier New"/>
            <w:color w:val="000000"/>
            <w:lang w:eastAsia="pt-BR"/>
          </w:rPr>
        </w:r>
      </w:ins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  <w:t>6) As pessoas envolvidas num sistema de banco de dados podem ser divididas em usuários e administradores. Descreva os principais tipos de usuários e administradores existentes.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lang w:eastAsia="pt-BR"/>
        </w:rPr>
      </w:pPr>
      <w:r>
        <w:rPr>
          <w:rFonts w:eastAsia="Times New Roman" w:cs="Courier New" w:ascii="Courier New" w:hAnsi="Courier New"/>
          <w:color w:val="000000"/>
          <w:lang w:eastAsia="pt-BR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ins w:id="2" w:author="Autor desconhecido" w:date="2023-03-19T11:34:59Z">
        <w:r>
          <w:rPr>
            <w:rFonts w:cs="Courier New" w:ascii="Courier New" w:hAnsi="Courier New"/>
            <w:color w:val="444444"/>
            <w:sz w:val="22"/>
            <w:szCs w:val="22"/>
          </w:rPr>
          <w:t>R</w:t>
        </w:r>
      </w:ins>
      <w:ins w:id="3" w:author="Autor desconhecido" w:date="2023-03-19T11:35:00Z">
        <w:r>
          <w:rPr>
            <w:rFonts w:cs="Courier New" w:ascii="Courier New" w:hAnsi="Courier New"/>
            <w:color w:val="444444"/>
            <w:sz w:val="22"/>
            <w:szCs w:val="22"/>
          </w:rPr>
          <w:t>:</w:t>
        </w:r>
      </w:ins>
      <w:r>
        <w:rPr>
          <w:rFonts w:cs="Courier New" w:ascii="Courier New" w:hAnsi="Courier New"/>
          <w:color w:val="444444"/>
          <w:sz w:val="22"/>
          <w:szCs w:val="22"/>
        </w:rPr>
        <w:t xml:space="preserve"> Os usuários são aqueles que interagem mais ativamente com os dados, inserindo, modificando ou apenas visualizando esses dados e seus principais tipos são: usuários casuais que normalmente utilizam de linguagens de alto nível para suas consultas e usuários técnicos que são familiarizados com o SGBD e conseguem realizar consultas mais complexas. Os administradores, por outro lado, são responsáveis por manter a base de dados segura e consistente e dentre deles os principais tipos são: Administrador de dados que é responsável por permitir que os usuários compartilhem dados e o próprio Administrador de Banco de Dados, ou DBA, responsável por permitir ou não o acesso ao Banco de Dados e por monitorar seu uso.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Courier New" w:hAnsi="Courier New" w:cs="Courier New"/>
          <w:color w:val="444444"/>
          <w:ins w:id="5" w:author="Autor desconhecido" w:date="2023-03-19T11:35:00Z"/>
          <w:sz w:val="22"/>
          <w:szCs w:val="22"/>
        </w:rPr>
      </w:pPr>
      <w:ins w:id="4" w:author="Autor desconhecido" w:date="2023-03-19T11:35:00Z">
        <w:r>
          <w:rPr>
            <w:rFonts w:cs="Courier New" w:ascii="Courier New" w:hAnsi="Courier New"/>
            <w:color w:val="444444"/>
            <w:sz w:val="22"/>
            <w:szCs w:val="22"/>
          </w:rPr>
        </w:r>
      </w:ins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  <w:t>7)O que são modelos lógicos de dados?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  <w:t>R: É uma descrição da estrutura do Banco de Dados que pode ser processada pelo SGBD e uma etapa após o Modelo Conceitual.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  <w:t>8)</w:t>
      </w:r>
      <w:r>
        <w:rPr>
          <w:rFonts w:cs="Courier New" w:ascii="Courier New" w:hAnsi="Courier New"/>
          <w:color w:val="000000"/>
          <w:sz w:val="22"/>
          <w:szCs w:val="22"/>
        </w:rPr>
        <w:t>Defina Esquema e Instância de um Banco de Dados.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  <w:t>R:Um esquema é um esboço de um banco de dados planejado enquanto uma instância é um retrato de um banco de dados em si em um determinado momento.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  <w:t>9) O que são metadados?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  <w:t>R: Um metadado é basicamente um dado com informações que acrescentam mais informações sobre os dados tornando sua organização mais fácil dos relacionamentos e utilidade das informações dos dados.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ourier New" w:hAnsi="Courier New" w:cs="Courier New"/>
          <w:color w:val="444444"/>
          <w:ins w:id="7" w:author="Autor desconhecido" w:date="2023-03-19T11:40:35Z"/>
          <w:sz w:val="22"/>
          <w:szCs w:val="22"/>
        </w:rPr>
      </w:pPr>
      <w:ins w:id="6" w:author="Autor desconhecido" w:date="2023-03-19T11:40:35Z">
        <w:r>
          <w:rPr>
            <w:rFonts w:cs="Courier New" w:ascii="Courier New" w:hAnsi="Courier New"/>
            <w:color w:val="444444"/>
            <w:sz w:val="22"/>
            <w:szCs w:val="22"/>
          </w:rPr>
        </w:r>
      </w:ins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  <w:t>10) Explique o que significa redundância de dados.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Courier New" w:hAnsi="Courier New" w:cs="Courier New"/>
          <w:color w:val="444444"/>
          <w:sz w:val="22"/>
          <w:szCs w:val="22"/>
          <w:del w:id="8" w:author="Autor desconhecido" w:date="2023-03-19T11:40:29Z"/>
        </w:rPr>
      </w:pPr>
      <w:r>
        <w:rPr>
          <w:rFonts w:cs="Courier New" w:ascii="Courier New" w:hAnsi="Courier New"/>
          <w:color w:val="444444"/>
          <w:sz w:val="22"/>
          <w:szCs w:val="22"/>
        </w:rPr>
        <w:t>R: É a existência de dados iguais em diferentes lugares dificultando sua manutenção caso posteriormente precise. É mais encontrada em sistemas tradicionais de gerenciamento de dados.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Courier New" w:hAnsi="Courier New" w:cs="Courier New"/>
          <w:color w:val="444444"/>
          <w:sz w:val="22"/>
          <w:szCs w:val="22"/>
          <w:del w:id="10" w:author="Autor desconhecido" w:date="2023-03-19T11:40:29Z"/>
        </w:rPr>
      </w:pPr>
      <w:del w:id="9" w:author="Autor desconhecido" w:date="2023-03-19T11:40:29Z">
        <w:r>
          <w:rPr>
            <w:rFonts w:cs="Courier New" w:ascii="Courier New" w:hAnsi="Courier New"/>
            <w:color w:val="444444"/>
            <w:sz w:val="22"/>
            <w:szCs w:val="22"/>
          </w:rPr>
        </w:r>
      </w:del>
    </w:p>
    <w:p>
      <w:pPr>
        <w:pStyle w:val="NormalWeb"/>
        <w:shd w:val="clear" w:color="auto" w:fill="FFFFFF"/>
        <w:spacing w:beforeAutospacing="0" w:before="0" w:afterAutospacing="0" w:after="0"/>
        <w:jc w:val="both"/>
        <w:textAlignment w:val="baseline"/>
        <w:rPr>
          <w:rFonts w:ascii="Courier New" w:hAnsi="Courier New" w:cs="Courier New"/>
          <w:color w:val="444444"/>
          <w:sz w:val="22"/>
          <w:szCs w:val="22"/>
        </w:rPr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542925</wp:posOffset>
          </wp:positionH>
          <wp:positionV relativeFrom="paragraph">
            <wp:posOffset>-121285</wp:posOffset>
          </wp:positionV>
          <wp:extent cx="4389755" cy="456565"/>
          <wp:effectExtent l="0" t="0" r="0" b="0"/>
          <wp:wrapSquare wrapText="bothSides"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89755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/>
    </w:pPr>
    <w:r>
      <w:rPr/>
    </w:r>
  </w:p>
  <w:p>
    <w:pPr>
      <w:pStyle w:val="Cabealho"/>
      <w:rPr/>
    </w:pPr>
    <w:r>
      <w:rPr/>
    </w:r>
  </w:p>
  <w:p>
    <w:pPr>
      <w:pStyle w:val="Cabealho"/>
      <w:pBdr>
        <w:top w:val="single" w:sz="4" w:space="1" w:color="000000"/>
      </w:pBdr>
      <w:spacing w:lineRule="auto" w:line="360"/>
      <w:jc w:val="center"/>
      <w:rPr>
        <w:rFonts w:ascii="Verdana" w:hAnsi="Verdana"/>
      </w:rPr>
    </w:pPr>
    <w:r>
      <w:rPr>
        <w:rFonts w:ascii="Verdana" w:hAnsi="Verdana"/>
      </w:rPr>
      <w:t>Escola Técnica Estadual Zona Leste – São Paulo</w:t>
    </w:r>
  </w:p>
</w:hdr>
</file>

<file path=word/settings.xml><?xml version="1.0" encoding="utf-8"?>
<w:settings xmlns:w="http://schemas.openxmlformats.org/wordprocessingml/2006/main">
  <w:zoom w:percent="100"/>
  <w:revisionView w:insDel="0" w:formatting="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2Char" w:customStyle="1">
    <w:name w:val="Corpo de texto 2 Char"/>
    <w:basedOn w:val="DefaultParagraphFont"/>
    <w:link w:val="Corpodetexto2"/>
    <w:uiPriority w:val="99"/>
    <w:semiHidden/>
    <w:qFormat/>
    <w:rsid w:val="00210bac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Appleconvertedspace" w:customStyle="1">
    <w:name w:val="apple-converted-space"/>
    <w:basedOn w:val="DefaultParagraphFont"/>
    <w:qFormat/>
    <w:rsid w:val="00210bac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10bac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87a5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87a5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210ba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10b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d4f1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rsid w:val="00087a5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87a5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36738a2-e0f3-4ae9-9ac2-fbdcc29851d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2F93C0CDB7F344B2A403A0593102D4" ma:contentTypeVersion="3" ma:contentTypeDescription="Crie um novo documento." ma:contentTypeScope="" ma:versionID="7355c3e748911dfbb1b4e1138a2c6928">
  <xsd:schema xmlns:xsd="http://www.w3.org/2001/XMLSchema" xmlns:xs="http://www.w3.org/2001/XMLSchema" xmlns:p="http://schemas.microsoft.com/office/2006/metadata/properties" xmlns:ns2="736738a2-e0f3-4ae9-9ac2-fbdcc29851d5" targetNamespace="http://schemas.microsoft.com/office/2006/metadata/properties" ma:root="true" ma:fieldsID="9421fb2f7ea32f24ebe823eecd553479" ns2:_="">
    <xsd:import namespace="736738a2-e0f3-4ae9-9ac2-fbdcc29851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738a2-e0f3-4ae9-9ac2-fbdcc29851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4C2AA5-B79D-429C-8B6A-2DB0284099EF}"/>
</file>

<file path=customXml/itemProps2.xml><?xml version="1.0" encoding="utf-8"?>
<ds:datastoreItem xmlns:ds="http://schemas.openxmlformats.org/officeDocument/2006/customXml" ds:itemID="{7A5D22F7-96DB-4EA6-952D-934190F2E7CC}"/>
</file>

<file path=customXml/itemProps3.xml><?xml version="1.0" encoding="utf-8"?>
<ds:datastoreItem xmlns:ds="http://schemas.openxmlformats.org/officeDocument/2006/customXml" ds:itemID="{21F654D3-0024-420C-AC7F-92E7532BB7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LibreOffice/7.0.4.2$Linux_X86_64 LibreOffice_project/00$Build-2</Application>
  <AppVersion>15.0000</AppVersion>
  <Pages>3</Pages>
  <Words>654</Words>
  <Characters>3273</Characters>
  <CharactersWithSpaces>3902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2021-02-18T16:06:00Z</dcterms:created>
  <dc:creator>Carlos Alberto</dc:creator>
  <dc:description/>
  <dc:language>pt-BR</dc:language>
  <cp:lastModifiedBy/>
  <dcterms:modified xsi:type="dcterms:W3CDTF">2023-03-19T11:58:37Z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0x010100822F93C0CDB7F344B2A403A0593102D4</vt:lpwstr>
  </property>
</Properties>
</file>